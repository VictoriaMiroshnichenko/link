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3F9" w:rsidRPr="006733F9" w:rsidRDefault="006733F9" w:rsidP="006733F9">
      <w:pPr>
        <w:shd w:val="clear" w:color="auto" w:fill="F4F4F7"/>
        <w:spacing w:before="312" w:after="96" w:line="240" w:lineRule="auto"/>
        <w:jc w:val="center"/>
        <w:outlineLvl w:val="2"/>
        <w:rPr>
          <w:rFonts w:ascii="Helvetica" w:eastAsia="Times New Roman" w:hAnsi="Helvetica" w:cs="Helvetica"/>
          <w:b/>
          <w:bCs/>
          <w:color w:val="025577"/>
          <w:sz w:val="36"/>
          <w:szCs w:val="36"/>
        </w:rPr>
      </w:pPr>
      <w:bookmarkStart w:id="0" w:name="_GoBack"/>
      <w:bookmarkEnd w:id="0"/>
      <w:proofErr w:type="spellStart"/>
      <w:r w:rsidRPr="006733F9">
        <w:rPr>
          <w:rFonts w:ascii="Helvetica" w:eastAsia="Times New Roman" w:hAnsi="Helvetica" w:cs="Helvetica"/>
          <w:b/>
          <w:bCs/>
          <w:color w:val="025577"/>
          <w:sz w:val="36"/>
          <w:szCs w:val="36"/>
        </w:rPr>
        <w:t>План</w:t>
      </w:r>
      <w:proofErr w:type="spellEnd"/>
      <w:r w:rsidRPr="006733F9">
        <w:rPr>
          <w:rFonts w:ascii="Helvetica" w:eastAsia="Times New Roman" w:hAnsi="Helvetica" w:cs="Helvetica"/>
          <w:b/>
          <w:bCs/>
          <w:color w:val="025577"/>
          <w:sz w:val="36"/>
          <w:szCs w:val="36"/>
        </w:rPr>
        <w:t xml:space="preserve"> </w:t>
      </w:r>
      <w:proofErr w:type="spellStart"/>
      <w:r w:rsidRPr="006733F9">
        <w:rPr>
          <w:rFonts w:ascii="Helvetica" w:eastAsia="Times New Roman" w:hAnsi="Helvetica" w:cs="Helvetica"/>
          <w:b/>
          <w:bCs/>
          <w:color w:val="025577"/>
          <w:sz w:val="36"/>
          <w:szCs w:val="36"/>
        </w:rPr>
        <w:t>курса</w:t>
      </w:r>
      <w:proofErr w:type="spellEnd"/>
    </w:p>
    <w:p w:rsidR="006733F9" w:rsidRPr="006733F9" w:rsidRDefault="007724D9" w:rsidP="006733F9">
      <w:pPr>
        <w:shd w:val="clear" w:color="auto" w:fill="F4F4F7"/>
        <w:spacing w:before="480" w:after="48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pict>
          <v:rect id="_x0000_i1025" style="width:225pt;height:0" o:hrpct="0" o:hralign="center" o:hrstd="t" o:hr="t" fillcolor="#a0a0a0" stroked="f"/>
        </w:pict>
      </w:r>
    </w:p>
    <w:p w:rsidR="006733F9" w:rsidRPr="006733F9" w:rsidRDefault="006733F9" w:rsidP="006733F9">
      <w:pPr>
        <w:numPr>
          <w:ilvl w:val="0"/>
          <w:numId w:val="1"/>
        </w:numPr>
        <w:shd w:val="clear" w:color="auto" w:fill="025577"/>
        <w:spacing w:before="100" w:beforeAutospacing="1" w:after="100" w:afterAutospacing="1" w:line="510" w:lineRule="atLeast"/>
        <w:ind w:left="540"/>
        <w:jc w:val="center"/>
        <w:rPr>
          <w:rFonts w:ascii="Helvetica" w:eastAsia="Times New Roman" w:hAnsi="Helvetica" w:cs="Helvetica"/>
          <w:color w:val="FFFFFF"/>
          <w:sz w:val="26"/>
          <w:szCs w:val="26"/>
        </w:rPr>
      </w:pPr>
      <w:r w:rsidRPr="006733F9">
        <w:rPr>
          <w:rFonts w:ascii="Helvetica" w:eastAsia="Times New Roman" w:hAnsi="Helvetica" w:cs="Helvetica"/>
          <w:color w:val="FFFFFF"/>
          <w:sz w:val="26"/>
          <w:szCs w:val="26"/>
        </w:rPr>
        <w:t>1</w:t>
      </w:r>
    </w:p>
    <w:p w:rsidR="006733F9" w:rsidRPr="006733F9" w:rsidRDefault="007724D9" w:rsidP="006733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>
        <w:fldChar w:fldCharType="begin"/>
      </w:r>
      <w:r w:rsidRPr="004D3576">
        <w:rPr>
          <w:lang w:val="ru-RU"/>
          <w:rPrChange w:id="1" w:author="Windows User" w:date="2018-03-16T11:25:00Z">
            <w:rPr/>
          </w:rPrChange>
        </w:rPr>
        <w:instrText xml:space="preserve"> </w:instrText>
      </w:r>
      <w:r>
        <w:instrText>HYPERLINK</w:instrText>
      </w:r>
      <w:r w:rsidRPr="004D3576">
        <w:rPr>
          <w:lang w:val="ru-RU"/>
          <w:rPrChange w:id="2" w:author="Windows User" w:date="2018-03-16T11:25:00Z">
            <w:rPr/>
          </w:rPrChange>
        </w:rPr>
        <w:instrText xml:space="preserve"> "</w:instrText>
      </w:r>
      <w:r>
        <w:instrText>http</w:instrText>
      </w:r>
      <w:r w:rsidRPr="004D3576">
        <w:rPr>
          <w:lang w:val="ru-RU"/>
          <w:rPrChange w:id="3" w:author="Windows User" w:date="2018-03-16T11:25:00Z">
            <w:rPr/>
          </w:rPrChange>
        </w:rPr>
        <w:instrText>://</w:instrText>
      </w:r>
      <w:r>
        <w:instrText>devstudy</w:instrText>
      </w:r>
      <w:r w:rsidRPr="004D3576">
        <w:rPr>
          <w:lang w:val="ru-RU"/>
          <w:rPrChange w:id="4" w:author="Windows User" w:date="2018-03-16T11:25:00Z">
            <w:rPr/>
          </w:rPrChange>
        </w:rPr>
        <w:instrText>.</w:instrText>
      </w:r>
      <w:r>
        <w:instrText>net</w:instrText>
      </w:r>
      <w:r w:rsidRPr="004D3576">
        <w:rPr>
          <w:lang w:val="ru-RU"/>
          <w:rPrChange w:id="5" w:author="Windows User" w:date="2018-03-16T11:25:00Z">
            <w:rPr/>
          </w:rPrChange>
        </w:rPr>
        <w:instrText>/</w:instrText>
      </w:r>
      <w:r>
        <w:instrText>course</w:instrText>
      </w:r>
      <w:r w:rsidRPr="004D3576">
        <w:rPr>
          <w:lang w:val="ru-RU"/>
          <w:rPrChange w:id="6" w:author="Windows User" w:date="2018-03-16T11:25:00Z">
            <w:rPr/>
          </w:rPrChange>
        </w:rPr>
        <w:instrText>/</w:instrText>
      </w:r>
      <w:r>
        <w:instrText>jee</w:instrText>
      </w:r>
      <w:r w:rsidRPr="004D3576">
        <w:rPr>
          <w:lang w:val="ru-RU"/>
          <w:rPrChange w:id="7" w:author="Windows User" w:date="2018-03-16T11:25:00Z">
            <w:rPr/>
          </w:rPrChange>
        </w:rPr>
        <w:instrText>-</w:instrText>
      </w:r>
      <w:r>
        <w:instrText>resume</w:instrText>
      </w:r>
      <w:r w:rsidRPr="004D3576">
        <w:rPr>
          <w:lang w:val="ru-RU"/>
          <w:rPrChange w:id="8" w:author="Windows User" w:date="2018-03-16T11:25:00Z">
            <w:rPr/>
          </w:rPrChange>
        </w:rPr>
        <w:instrText>" \</w:instrText>
      </w:r>
      <w:r>
        <w:instrText>l</w:instrText>
      </w:r>
      <w:r w:rsidRPr="004D3576">
        <w:rPr>
          <w:lang w:val="ru-RU"/>
          <w:rPrChange w:id="9" w:author="Windows User" w:date="2018-03-16T11:25:00Z">
            <w:rPr/>
          </w:rPrChange>
        </w:rPr>
        <w:instrText xml:space="preserve"> "</w:instrText>
      </w:r>
      <w:r>
        <w:instrText>lesson</w:instrText>
      </w:r>
      <w:r w:rsidRPr="004D3576">
        <w:rPr>
          <w:lang w:val="ru-RU"/>
          <w:rPrChange w:id="10" w:author="Windows User" w:date="2018-03-16T11:25:00Z">
            <w:rPr/>
          </w:rPrChange>
        </w:rPr>
        <w:instrText xml:space="preserve">1" </w:instrText>
      </w:r>
      <w:r>
        <w:fldChar w:fldCharType="separate"/>
      </w:r>
      <w:r w:rsidR="006733F9"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Настройка окружения и обзор архитектуры будущего приложения</w:t>
      </w:r>
      <w:r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fldChar w:fldCharType="end"/>
      </w:r>
    </w:p>
    <w:p w:rsidR="006733F9" w:rsidRPr="006733F9" w:rsidRDefault="006733F9" w:rsidP="006733F9">
      <w:pPr>
        <w:shd w:val="clear" w:color="auto" w:fill="FFFFFF"/>
        <w:spacing w:before="150" w:after="150" w:line="240" w:lineRule="auto"/>
        <w:ind w:left="720"/>
        <w:outlineLvl w:val="5"/>
        <w:rPr>
          <w:rFonts w:ascii="inherit" w:eastAsia="Times New Roman" w:hAnsi="inherit" w:cs="Helvetica"/>
          <w:color w:val="333333"/>
          <w:sz w:val="18"/>
          <w:szCs w:val="18"/>
        </w:rPr>
      </w:pPr>
      <w:proofErr w:type="spellStart"/>
      <w:r w:rsidRPr="006733F9">
        <w:rPr>
          <w:rFonts w:ascii="inherit" w:eastAsia="Times New Roman" w:hAnsi="inherit" w:cs="Helvetica"/>
          <w:color w:val="333333"/>
          <w:sz w:val="18"/>
          <w:szCs w:val="18"/>
        </w:rPr>
        <w:t>Длительность</w:t>
      </w:r>
      <w:proofErr w:type="spellEnd"/>
      <w:r w:rsidRPr="006733F9">
        <w:rPr>
          <w:rFonts w:ascii="inherit" w:eastAsia="Times New Roman" w:hAnsi="inherit" w:cs="Helvetica"/>
          <w:color w:val="333333"/>
          <w:sz w:val="18"/>
          <w:szCs w:val="18"/>
        </w:rPr>
        <w:t xml:space="preserve"> </w:t>
      </w:r>
      <w:proofErr w:type="spellStart"/>
      <w:r w:rsidRPr="006733F9">
        <w:rPr>
          <w:rFonts w:ascii="inherit" w:eastAsia="Times New Roman" w:hAnsi="inherit" w:cs="Helvetica"/>
          <w:color w:val="333333"/>
          <w:sz w:val="18"/>
          <w:szCs w:val="18"/>
        </w:rPr>
        <w:t>урока</w:t>
      </w:r>
      <w:proofErr w:type="spellEnd"/>
      <w:r w:rsidRPr="006733F9">
        <w:rPr>
          <w:rFonts w:ascii="inherit" w:eastAsia="Times New Roman" w:hAnsi="inherit" w:cs="Helvetica"/>
          <w:color w:val="333333"/>
          <w:sz w:val="18"/>
          <w:szCs w:val="18"/>
        </w:rPr>
        <w:t>: 57:55</w:t>
      </w:r>
    </w:p>
    <w:p w:rsidR="006733F9" w:rsidRPr="006733F9" w:rsidRDefault="006733F9" w:rsidP="006733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Настройка</w:t>
      </w:r>
      <w:proofErr w:type="spellEnd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окружения</w:t>
      </w:r>
      <w:proofErr w:type="spellEnd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:</w:t>
      </w:r>
    </w:p>
    <w:p w:rsidR="006733F9" w:rsidRPr="006733F9" w:rsidRDefault="006733F9" w:rsidP="006733F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FireFox</w:t>
      </w:r>
      <w:proofErr w:type="spellEnd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 xml:space="preserve"> - HTML </w:t>
      </w:r>
      <w:proofErr w:type="spellStart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браузер</w:t>
      </w:r>
      <w:proofErr w:type="spellEnd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 xml:space="preserve"> (</w:t>
      </w:r>
      <w:hyperlink r:id="rId5" w:tgtFrame="_blank" w:history="1">
        <w:r w:rsidRPr="006733F9">
          <w:rPr>
            <w:rFonts w:ascii="Helvetica" w:eastAsia="Times New Roman" w:hAnsi="Helvetica" w:cs="Helvetica"/>
            <w:b/>
            <w:bCs/>
            <w:color w:val="025577"/>
            <w:sz w:val="24"/>
            <w:szCs w:val="24"/>
          </w:rPr>
          <w:t>https://www.mozilla.org/en-US/firefox/new/</w:t>
        </w:r>
      </w:hyperlink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);</w:t>
      </w:r>
    </w:p>
    <w:p w:rsidR="006733F9" w:rsidRPr="006733F9" w:rsidRDefault="006733F9" w:rsidP="006733F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Firebug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- плагин для </w:t>
      </w:r>
      <w:proofErr w:type="spellStart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FireFox</w:t>
      </w:r>
      <w:proofErr w:type="spellEnd"/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, который позволяет просматривать структуру страницы и параметров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HTTP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запросов (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HYPERLINK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"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http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://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getfirebug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.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com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/" \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t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"_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blank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" 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http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://</w:t>
      </w:r>
      <w:proofErr w:type="spellStart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getfirebug</w:t>
      </w:r>
      <w:proofErr w:type="spellEnd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.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com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);</w:t>
      </w:r>
    </w:p>
    <w:p w:rsidR="006733F9" w:rsidRPr="006733F9" w:rsidRDefault="006733F9" w:rsidP="006733F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JDK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1.7 и настройка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JAVA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_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HOME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(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HYPERLINK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"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http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://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www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.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oracle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.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com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technetwork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java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javase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downloads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index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.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html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" \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t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"_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blank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" 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http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://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www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.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oracle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.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com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proofErr w:type="spellStart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technetwork</w:t>
      </w:r>
      <w:proofErr w:type="spellEnd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java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proofErr w:type="spellStart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javase</w:t>
      </w:r>
      <w:proofErr w:type="spellEnd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downloads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index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.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html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);</w:t>
      </w:r>
    </w:p>
    <w:p w:rsidR="006733F9" w:rsidRPr="006733F9" w:rsidRDefault="006733F9" w:rsidP="006733F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Tomcat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8.0 и запуск в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debug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режиме (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HYPERLINK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"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https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://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tomcat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.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apache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.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org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/" \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t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"_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blank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" 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https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://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tomcat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.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apache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.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org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);</w:t>
      </w:r>
    </w:p>
    <w:p w:rsidR="006733F9" w:rsidRPr="006733F9" w:rsidRDefault="006733F9" w:rsidP="006733F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proofErr w:type="spellStart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Postgresql</w:t>
      </w:r>
      <w:proofErr w:type="spellEnd"/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9.5.0 - сервер базы данных (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HYPERLINK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"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http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://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www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.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postgresql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.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org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download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/" \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t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"_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blank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" 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http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://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www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.</w:t>
      </w:r>
      <w:proofErr w:type="spellStart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postgresql</w:t>
      </w:r>
      <w:proofErr w:type="spellEnd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.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org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download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);</w:t>
      </w:r>
    </w:p>
    <w:p w:rsidR="006733F9" w:rsidRPr="006733F9" w:rsidRDefault="006733F9" w:rsidP="006733F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proofErr w:type="spellStart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PgAdmin</w:t>
      </w:r>
      <w:proofErr w:type="spellEnd"/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- админпанель для работы с </w:t>
      </w:r>
      <w:proofErr w:type="spellStart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Postgresql</w:t>
      </w:r>
      <w:proofErr w:type="spellEnd"/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;</w:t>
      </w:r>
    </w:p>
    <w:p w:rsidR="006733F9" w:rsidRPr="006733F9" w:rsidRDefault="006733F9" w:rsidP="006733F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SQL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Manager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Postgres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-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SQL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клиент для работы с сервером </w:t>
      </w:r>
      <w:proofErr w:type="spellStart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Postgresql</w:t>
      </w:r>
      <w:proofErr w:type="spellEnd"/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(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HYPERLINK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"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http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://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www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.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sqlmanager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.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net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en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products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postgresql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manager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" \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t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"_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blank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" 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http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://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www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.</w:t>
      </w:r>
      <w:proofErr w:type="spellStart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sqlmanager</w:t>
      </w:r>
      <w:proofErr w:type="spellEnd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.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net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proofErr w:type="spellStart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en</w:t>
      </w:r>
      <w:proofErr w:type="spellEnd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products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proofErr w:type="spellStart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postgresql</w:t>
      </w:r>
      <w:proofErr w:type="spellEnd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manager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);</w:t>
      </w:r>
    </w:p>
    <w:p w:rsidR="006733F9" w:rsidRPr="006733F9" w:rsidRDefault="006733F9" w:rsidP="006733F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Eclipse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Mars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-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IDE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для разработки на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Java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(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HYPERLINK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"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http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://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www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.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eclipse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.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org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downloads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" \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t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"_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blank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" 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http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://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www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.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eclipse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.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org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downloads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);</w:t>
      </w:r>
    </w:p>
    <w:p w:rsidR="006733F9" w:rsidRPr="006733F9" w:rsidRDefault="006733F9" w:rsidP="006733F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proofErr w:type="spellStart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Git</w:t>
      </w:r>
      <w:proofErr w:type="spellEnd"/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for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windows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- инструмент системы контроля версий </w:t>
      </w:r>
      <w:proofErr w:type="spellStart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Git</w:t>
      </w:r>
      <w:proofErr w:type="spellEnd"/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for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windows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(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HYPERLINK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"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https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://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git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-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scm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.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com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download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/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win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>" \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t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 "_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instrText>blank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instrText xml:space="preserve">" </w:instrTex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https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://</w:t>
      </w:r>
      <w:proofErr w:type="spellStart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git</w:t>
      </w:r>
      <w:proofErr w:type="spellEnd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-</w:t>
      </w:r>
      <w:proofErr w:type="spellStart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scm</w:t>
      </w:r>
      <w:proofErr w:type="spellEnd"/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.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com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download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  <w:lang w:val="ru-RU"/>
        </w:rPr>
        <w:t>/</w:t>
      </w:r>
      <w:r w:rsidRPr="006733F9">
        <w:rPr>
          <w:rFonts w:ascii="Helvetica" w:eastAsia="Times New Roman" w:hAnsi="Helvetica" w:cs="Helvetica"/>
          <w:b/>
          <w:bCs/>
          <w:color w:val="025577"/>
          <w:sz w:val="24"/>
          <w:szCs w:val="24"/>
        </w:rPr>
        <w:t>win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>).</w:t>
      </w:r>
    </w:p>
    <w:p w:rsidR="006733F9" w:rsidRPr="006733F9" w:rsidRDefault="006733F9" w:rsidP="006733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Постановка задачи - разработка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web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приложения по составлению резюме</w:t>
      </w:r>
    </w:p>
    <w:p w:rsidR="006733F9" w:rsidRPr="006733F9" w:rsidRDefault="006733F9" w:rsidP="006733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Обзор архитектуры - использование шаблона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MVC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для проекта и определение правил взаимодействия между компонентами</w:t>
      </w:r>
    </w:p>
    <w:p w:rsidR="006733F9" w:rsidRPr="006733F9" w:rsidRDefault="006733F9" w:rsidP="006733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Создание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Maven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проекта в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Eclipse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для данной системы, определение структуры проекта и загрузка кода на </w:t>
      </w:r>
      <w:proofErr w:type="spellStart"/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github</w:t>
      </w:r>
      <w:proofErr w:type="spellEnd"/>
    </w:p>
    <w:p w:rsidR="006733F9" w:rsidRPr="006733F9" w:rsidRDefault="006733F9" w:rsidP="006733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Напоминание возможностей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Servlet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,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Listener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,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Filter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,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JSP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компонентов для данного проекта</w:t>
      </w:r>
    </w:p>
    <w:p w:rsidR="006733F9" w:rsidRPr="006733F9" w:rsidRDefault="006733F9" w:rsidP="006733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Запуск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Tomcat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в отладочном режиме и отладка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web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приложений</w:t>
      </w:r>
    </w:p>
    <w:p w:rsidR="006733F9" w:rsidRPr="006733F9" w:rsidRDefault="006733F9" w:rsidP="006733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ru-RU"/>
        </w:rPr>
      </w:pP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Основные правила передачи управления между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Servlet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,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Filter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и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JSP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при использование 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</w:rPr>
        <w:t>MVC</w:t>
      </w:r>
      <w:r w:rsidRPr="006733F9">
        <w:rPr>
          <w:rFonts w:ascii="Helvetica" w:eastAsia="Times New Roman" w:hAnsi="Helvetica" w:cs="Helvetica"/>
          <w:color w:val="333333"/>
          <w:sz w:val="24"/>
          <w:szCs w:val="24"/>
          <w:lang w:val="ru-RU"/>
        </w:rPr>
        <w:t xml:space="preserve"> шаблона</w:t>
      </w:r>
    </w:p>
    <w:p w:rsidR="005F2627" w:rsidRDefault="005F2627">
      <w:pPr>
        <w:rPr>
          <w:lang w:val="ru-RU"/>
        </w:rPr>
      </w:pPr>
    </w:p>
    <w:p w:rsidR="00760FB0" w:rsidRDefault="00760FB0">
      <w:pPr>
        <w:rPr>
          <w:lang w:val="ru-RU"/>
        </w:rPr>
      </w:pPr>
    </w:p>
    <w:p w:rsidR="00760FB0" w:rsidRDefault="00760FB0" w:rsidP="00760F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  <w:lang w:val="ru-RU"/>
        </w:rPr>
        <w:t>В</w:t>
      </w:r>
      <w:r>
        <w:rPr>
          <w:rFonts w:ascii="Consolas" w:hAnsi="Consolas" w:cs="Consolas"/>
          <w:color w:val="BF5F3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BF5F3F"/>
          <w:sz w:val="20"/>
          <w:szCs w:val="20"/>
        </w:rPr>
        <w:t>jsp</w:t>
      </w:r>
      <w:proofErr w:type="spellEnd"/>
      <w:r>
        <w:rPr>
          <w:rFonts w:ascii="Consolas" w:hAnsi="Consolas" w:cs="Consolas"/>
          <w:color w:val="BF5F3F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  <w:lang w:val="ru-RU"/>
        </w:rPr>
        <w:t>параметер</w:t>
      </w:r>
      <w:r w:rsidRPr="00760FB0">
        <w:rPr>
          <w:rFonts w:ascii="Consolas" w:hAnsi="Consolas" w:cs="Consolas"/>
          <w:color w:val="BF5F3F"/>
          <w:sz w:val="20"/>
          <w:szCs w:val="20"/>
        </w:rPr>
        <w:t xml:space="preserve"> </w:t>
      </w:r>
      <w:proofErr w:type="spellStart"/>
      <w:r w:rsidRPr="00AD43CE">
        <w:rPr>
          <w:rStyle w:val="Heading1Char"/>
        </w:rPr>
        <w:t>trimDirectiveWhitespaces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 w:rsidRPr="00AD43CE"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  <w:lang w:val="ru-RU"/>
        </w:rPr>
        <w:t>урезает</w:t>
      </w:r>
      <w:r w:rsidRPr="00760FB0">
        <w:rPr>
          <w:rFonts w:ascii="Consolas" w:hAnsi="Consolas" w:cs="Consolas"/>
          <w:color w:val="BF5F3F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  <w:lang w:val="ru-RU"/>
        </w:rPr>
        <w:t>пробелы</w:t>
      </w:r>
      <w:r>
        <w:rPr>
          <w:rFonts w:ascii="Consolas" w:hAnsi="Consolas" w:cs="Consolas"/>
          <w:color w:val="BF5F3F"/>
          <w:sz w:val="20"/>
          <w:szCs w:val="20"/>
        </w:rPr>
        <w:br/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760FB0" w:rsidRDefault="00760FB0" w:rsidP="00760FB0">
      <w:pPr>
        <w:rPr>
          <w:rFonts w:ascii="Consolas" w:hAnsi="Consolas" w:cs="Consolas"/>
          <w:color w:val="BF5F3F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"UTF-8"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trimDirectiveWhitespaces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84C05" w:rsidRDefault="00184C05" w:rsidP="00760FB0">
      <w:pPr>
        <w:rPr>
          <w:rFonts w:ascii="Consolas" w:hAnsi="Consolas" w:cs="Consolas"/>
          <w:color w:val="BF5F3F"/>
          <w:sz w:val="20"/>
          <w:szCs w:val="20"/>
        </w:rPr>
      </w:pPr>
    </w:p>
    <w:p w:rsidR="00184C05" w:rsidRPr="007724D9" w:rsidRDefault="00184C05" w:rsidP="00184C05">
      <w:pPr>
        <w:pStyle w:val="Heading1"/>
        <w:rPr>
          <w:rPrChange w:id="11" w:author="Windows User" w:date="2018-03-16T11:25:00Z">
            <w:rPr/>
          </w:rPrChange>
        </w:rPr>
      </w:pPr>
      <w:proofErr w:type="spellStart"/>
      <w:r>
        <w:t>sitemesh</w:t>
      </w:r>
      <w:proofErr w:type="spellEnd"/>
    </w:p>
    <w:p w:rsidR="00184C05" w:rsidRPr="007724D9" w:rsidRDefault="004D3576" w:rsidP="00184C05">
      <w:ins w:id="12" w:author="Windows User" w:date="2018-03-16T11:25:00Z">
        <w:r w:rsidRPr="007724D9">
          <w:t>1)</w:t>
        </w:r>
      </w:ins>
      <w:r w:rsidR="00184C05">
        <w:rPr>
          <w:lang w:val="ru-RU"/>
        </w:rPr>
        <w:t>добавить</w:t>
      </w:r>
      <w:r w:rsidR="00184C05" w:rsidRPr="007724D9">
        <w:t xml:space="preserve"> </w:t>
      </w:r>
      <w:r w:rsidR="00184C05">
        <w:rPr>
          <w:lang w:val="ru-RU"/>
        </w:rPr>
        <w:t>депенденси</w:t>
      </w:r>
      <w:r w:rsidR="00184C05" w:rsidRPr="007724D9">
        <w:t xml:space="preserve"> </w:t>
      </w:r>
      <w:r w:rsidR="00184C05">
        <w:rPr>
          <w:lang w:val="ru-RU"/>
        </w:rPr>
        <w:t>в</w:t>
      </w:r>
      <w:r w:rsidR="00184C05" w:rsidRPr="007724D9">
        <w:t xml:space="preserve"> </w:t>
      </w:r>
      <w:r w:rsidR="00184C05">
        <w:rPr>
          <w:lang w:val="ru-RU"/>
        </w:rPr>
        <w:t>пом</w:t>
      </w:r>
    </w:p>
    <w:p w:rsidR="00184C05" w:rsidRPr="007724D9" w:rsidRDefault="007724D9" w:rsidP="00184C05">
      <w:r>
        <w:fldChar w:fldCharType="begin"/>
      </w:r>
      <w:r w:rsidRPr="007724D9">
        <w:rPr>
          <w:rPrChange w:id="13" w:author="Windows User" w:date="2018-03-16T11:25:00Z">
            <w:rPr/>
          </w:rPrChange>
        </w:rPr>
        <w:instrText xml:space="preserve"> </w:instrText>
      </w:r>
      <w:r>
        <w:instrText>HYPERLINK</w:instrText>
      </w:r>
      <w:r w:rsidRPr="007724D9">
        <w:rPr>
          <w:rPrChange w:id="14" w:author="Windows User" w:date="2018-03-16T11:25:00Z">
            <w:rPr/>
          </w:rPrChange>
        </w:rPr>
        <w:instrText xml:space="preserve"> "</w:instrText>
      </w:r>
      <w:r>
        <w:instrText>https</w:instrText>
      </w:r>
      <w:r w:rsidRPr="007724D9">
        <w:rPr>
          <w:rPrChange w:id="15" w:author="Windows User" w:date="2018-03-16T11:25:00Z">
            <w:rPr/>
          </w:rPrChange>
        </w:rPr>
        <w:instrText>://</w:instrText>
      </w:r>
      <w:r>
        <w:instrText>mvnrepository</w:instrText>
      </w:r>
      <w:r w:rsidRPr="007724D9">
        <w:rPr>
          <w:rPrChange w:id="16" w:author="Windows User" w:date="2018-03-16T11:25:00Z">
            <w:rPr/>
          </w:rPrChange>
        </w:rPr>
        <w:instrText>.</w:instrText>
      </w:r>
      <w:r>
        <w:instrText>com</w:instrText>
      </w:r>
      <w:r w:rsidRPr="007724D9">
        <w:rPr>
          <w:rPrChange w:id="17" w:author="Windows User" w:date="2018-03-16T11:25:00Z">
            <w:rPr/>
          </w:rPrChange>
        </w:rPr>
        <w:instrText>/</w:instrText>
      </w:r>
      <w:r>
        <w:instrText>artifact</w:instrText>
      </w:r>
      <w:r w:rsidRPr="007724D9">
        <w:rPr>
          <w:rPrChange w:id="18" w:author="Windows User" w:date="2018-03-16T11:25:00Z">
            <w:rPr/>
          </w:rPrChange>
        </w:rPr>
        <w:instrText>/</w:instrText>
      </w:r>
      <w:r>
        <w:instrText>org</w:instrText>
      </w:r>
      <w:r w:rsidRPr="007724D9">
        <w:rPr>
          <w:rPrChange w:id="19" w:author="Windows User" w:date="2018-03-16T11:25:00Z">
            <w:rPr/>
          </w:rPrChange>
        </w:rPr>
        <w:instrText>.</w:instrText>
      </w:r>
      <w:r>
        <w:instrText>sitemesh</w:instrText>
      </w:r>
      <w:r w:rsidRPr="007724D9">
        <w:rPr>
          <w:rPrChange w:id="20" w:author="Windows User" w:date="2018-03-16T11:25:00Z">
            <w:rPr/>
          </w:rPrChange>
        </w:rPr>
        <w:instrText>/</w:instrText>
      </w:r>
      <w:r>
        <w:instrText>sitemesh</w:instrText>
      </w:r>
      <w:r w:rsidRPr="007724D9">
        <w:rPr>
          <w:rPrChange w:id="21" w:author="Windows User" w:date="2018-03-16T11:25:00Z">
            <w:rPr/>
          </w:rPrChange>
        </w:rPr>
        <w:instrText xml:space="preserve">/3.0.1" </w:instrText>
      </w:r>
      <w:r>
        <w:fldChar w:fldCharType="separate"/>
      </w:r>
      <w:r w:rsidR="00184C05" w:rsidRPr="00C411C9">
        <w:rPr>
          <w:rStyle w:val="Hyperlink"/>
        </w:rPr>
        <w:t>https</w:t>
      </w:r>
      <w:r w:rsidR="00184C05" w:rsidRPr="007724D9">
        <w:rPr>
          <w:rStyle w:val="Hyperlink"/>
        </w:rPr>
        <w:t>://</w:t>
      </w:r>
      <w:proofErr w:type="spellStart"/>
      <w:r w:rsidR="00184C05" w:rsidRPr="00C411C9">
        <w:rPr>
          <w:rStyle w:val="Hyperlink"/>
        </w:rPr>
        <w:t>mvnrepository</w:t>
      </w:r>
      <w:proofErr w:type="spellEnd"/>
      <w:r w:rsidR="00184C05" w:rsidRPr="007724D9">
        <w:rPr>
          <w:rStyle w:val="Hyperlink"/>
        </w:rPr>
        <w:t>.</w:t>
      </w:r>
      <w:r w:rsidR="00184C05" w:rsidRPr="00C411C9">
        <w:rPr>
          <w:rStyle w:val="Hyperlink"/>
        </w:rPr>
        <w:t>com</w:t>
      </w:r>
      <w:r w:rsidR="00184C05" w:rsidRPr="007724D9">
        <w:rPr>
          <w:rStyle w:val="Hyperlink"/>
        </w:rPr>
        <w:t>/</w:t>
      </w:r>
      <w:r w:rsidR="00184C05" w:rsidRPr="00C411C9">
        <w:rPr>
          <w:rStyle w:val="Hyperlink"/>
        </w:rPr>
        <w:t>artifact</w:t>
      </w:r>
      <w:r w:rsidR="00184C05" w:rsidRPr="007724D9">
        <w:rPr>
          <w:rStyle w:val="Hyperlink"/>
        </w:rPr>
        <w:t>/</w:t>
      </w:r>
      <w:r w:rsidR="00184C05" w:rsidRPr="00C411C9">
        <w:rPr>
          <w:rStyle w:val="Hyperlink"/>
        </w:rPr>
        <w:t>org</w:t>
      </w:r>
      <w:r w:rsidR="00184C05" w:rsidRPr="007724D9">
        <w:rPr>
          <w:rStyle w:val="Hyperlink"/>
        </w:rPr>
        <w:t>.</w:t>
      </w:r>
      <w:proofErr w:type="spellStart"/>
      <w:r w:rsidR="00184C05" w:rsidRPr="00C411C9">
        <w:rPr>
          <w:rStyle w:val="Hyperlink"/>
        </w:rPr>
        <w:t>sitemesh</w:t>
      </w:r>
      <w:proofErr w:type="spellEnd"/>
      <w:r w:rsidR="00184C05" w:rsidRPr="007724D9">
        <w:rPr>
          <w:rStyle w:val="Hyperlink"/>
        </w:rPr>
        <w:t>/</w:t>
      </w:r>
      <w:proofErr w:type="spellStart"/>
      <w:r w:rsidR="00184C05" w:rsidRPr="00C411C9">
        <w:rPr>
          <w:rStyle w:val="Hyperlink"/>
        </w:rPr>
        <w:t>sitemesh</w:t>
      </w:r>
      <w:proofErr w:type="spellEnd"/>
      <w:r w:rsidR="00184C05" w:rsidRPr="007724D9">
        <w:rPr>
          <w:rStyle w:val="Hyperlink"/>
        </w:rPr>
        <w:t>/3.0.1</w:t>
      </w:r>
      <w:r>
        <w:rPr>
          <w:rStyle w:val="Hyperlink"/>
          <w:lang w:val="ru-RU"/>
        </w:rPr>
        <w:fldChar w:fldCharType="end"/>
      </w:r>
    </w:p>
    <w:p w:rsidR="00184C05" w:rsidRPr="007724D9" w:rsidRDefault="007724D9" w:rsidP="00184C05">
      <w:r>
        <w:fldChar w:fldCharType="begin"/>
      </w:r>
      <w:r w:rsidRPr="007724D9">
        <w:rPr>
          <w:rPrChange w:id="22" w:author="Windows User" w:date="2018-03-16T11:25:00Z">
            <w:rPr/>
          </w:rPrChange>
        </w:rPr>
        <w:instrText xml:space="preserve"> </w:instrText>
      </w:r>
      <w:r>
        <w:instrText>HYPERLINK</w:instrText>
      </w:r>
      <w:r w:rsidRPr="007724D9">
        <w:rPr>
          <w:rPrChange w:id="23" w:author="Windows User" w:date="2018-03-16T11:25:00Z">
            <w:rPr/>
          </w:rPrChange>
        </w:rPr>
        <w:instrText xml:space="preserve"> "</w:instrText>
      </w:r>
      <w:r>
        <w:instrText>http</w:instrText>
      </w:r>
      <w:r w:rsidRPr="007724D9">
        <w:rPr>
          <w:rPrChange w:id="24" w:author="Windows User" w:date="2018-03-16T11:25:00Z">
            <w:rPr/>
          </w:rPrChange>
        </w:rPr>
        <w:instrText>://</w:instrText>
      </w:r>
      <w:r>
        <w:instrText>wiki</w:instrText>
      </w:r>
      <w:r w:rsidRPr="007724D9">
        <w:rPr>
          <w:rPrChange w:id="25" w:author="Windows User" w:date="2018-03-16T11:25:00Z">
            <w:rPr/>
          </w:rPrChange>
        </w:rPr>
        <w:instrText>.</w:instrText>
      </w:r>
      <w:r>
        <w:instrText>sitemesh</w:instrText>
      </w:r>
      <w:r w:rsidRPr="007724D9">
        <w:rPr>
          <w:rPrChange w:id="26" w:author="Windows User" w:date="2018-03-16T11:25:00Z">
            <w:rPr/>
          </w:rPrChange>
        </w:rPr>
        <w:instrText>.</w:instrText>
      </w:r>
      <w:r>
        <w:instrText>org</w:instrText>
      </w:r>
      <w:r w:rsidRPr="007724D9">
        <w:rPr>
          <w:rPrChange w:id="27" w:author="Windows User" w:date="2018-03-16T11:25:00Z">
            <w:rPr/>
          </w:rPrChange>
        </w:rPr>
        <w:instrText>/</w:instrText>
      </w:r>
      <w:r>
        <w:instrText>wiki</w:instrText>
      </w:r>
      <w:r w:rsidRPr="007724D9">
        <w:rPr>
          <w:rPrChange w:id="28" w:author="Windows User" w:date="2018-03-16T11:25:00Z">
            <w:rPr/>
          </w:rPrChange>
        </w:rPr>
        <w:instrText>/</w:instrText>
      </w:r>
      <w:r>
        <w:instrText>display</w:instrText>
      </w:r>
      <w:r w:rsidRPr="007724D9">
        <w:rPr>
          <w:rPrChange w:id="29" w:author="Windows User" w:date="2018-03-16T11:25:00Z">
            <w:rPr/>
          </w:rPrChange>
        </w:rPr>
        <w:instrText>/</w:instrText>
      </w:r>
      <w:r>
        <w:instrText>sitemesh</w:instrText>
      </w:r>
      <w:r w:rsidRPr="007724D9">
        <w:rPr>
          <w:rPrChange w:id="30" w:author="Windows User" w:date="2018-03-16T11:25:00Z">
            <w:rPr/>
          </w:rPrChange>
        </w:rPr>
        <w:instrText>3/</w:instrText>
      </w:r>
      <w:r>
        <w:instrText>Getting</w:instrText>
      </w:r>
      <w:r w:rsidRPr="007724D9">
        <w:rPr>
          <w:rPrChange w:id="31" w:author="Windows User" w:date="2018-03-16T11:25:00Z">
            <w:rPr/>
          </w:rPrChange>
        </w:rPr>
        <w:instrText>+</w:instrText>
      </w:r>
      <w:r>
        <w:instrText>Started</w:instrText>
      </w:r>
      <w:r w:rsidRPr="007724D9">
        <w:rPr>
          <w:rPrChange w:id="32" w:author="Windows User" w:date="2018-03-16T11:25:00Z">
            <w:rPr/>
          </w:rPrChange>
        </w:rPr>
        <w:instrText>+</w:instrText>
      </w:r>
      <w:r>
        <w:instrText>with</w:instrText>
      </w:r>
      <w:r w:rsidRPr="007724D9">
        <w:rPr>
          <w:rPrChange w:id="33" w:author="Windows User" w:date="2018-03-16T11:25:00Z">
            <w:rPr/>
          </w:rPrChange>
        </w:rPr>
        <w:instrText>+</w:instrText>
      </w:r>
      <w:r>
        <w:instrText>SiteMesh</w:instrText>
      </w:r>
      <w:r w:rsidRPr="007724D9">
        <w:rPr>
          <w:rPrChange w:id="34" w:author="Windows User" w:date="2018-03-16T11:25:00Z">
            <w:rPr/>
          </w:rPrChange>
        </w:rPr>
        <w:instrText xml:space="preserve">+3" </w:instrText>
      </w:r>
      <w:r>
        <w:fldChar w:fldCharType="separate"/>
      </w:r>
      <w:r w:rsidR="00184C05" w:rsidRPr="00C411C9">
        <w:rPr>
          <w:rStyle w:val="Hyperlink"/>
        </w:rPr>
        <w:t>http</w:t>
      </w:r>
      <w:r w:rsidR="00184C05" w:rsidRPr="007724D9">
        <w:rPr>
          <w:rStyle w:val="Hyperlink"/>
        </w:rPr>
        <w:t>://</w:t>
      </w:r>
      <w:r w:rsidR="00184C05" w:rsidRPr="00C411C9">
        <w:rPr>
          <w:rStyle w:val="Hyperlink"/>
        </w:rPr>
        <w:t>wiki</w:t>
      </w:r>
      <w:r w:rsidR="00184C05" w:rsidRPr="007724D9">
        <w:rPr>
          <w:rStyle w:val="Hyperlink"/>
        </w:rPr>
        <w:t>.</w:t>
      </w:r>
      <w:proofErr w:type="spellStart"/>
      <w:r w:rsidR="00184C05" w:rsidRPr="00C411C9">
        <w:rPr>
          <w:rStyle w:val="Hyperlink"/>
        </w:rPr>
        <w:t>sitemesh</w:t>
      </w:r>
      <w:proofErr w:type="spellEnd"/>
      <w:r w:rsidR="00184C05" w:rsidRPr="007724D9">
        <w:rPr>
          <w:rStyle w:val="Hyperlink"/>
        </w:rPr>
        <w:t>.</w:t>
      </w:r>
      <w:r w:rsidR="00184C05" w:rsidRPr="00C411C9">
        <w:rPr>
          <w:rStyle w:val="Hyperlink"/>
        </w:rPr>
        <w:t>org</w:t>
      </w:r>
      <w:r w:rsidR="00184C05" w:rsidRPr="007724D9">
        <w:rPr>
          <w:rStyle w:val="Hyperlink"/>
        </w:rPr>
        <w:t>/</w:t>
      </w:r>
      <w:r w:rsidR="00184C05" w:rsidRPr="00C411C9">
        <w:rPr>
          <w:rStyle w:val="Hyperlink"/>
        </w:rPr>
        <w:t>wiki</w:t>
      </w:r>
      <w:r w:rsidR="00184C05" w:rsidRPr="007724D9">
        <w:rPr>
          <w:rStyle w:val="Hyperlink"/>
        </w:rPr>
        <w:t>/</w:t>
      </w:r>
      <w:r w:rsidR="00184C05" w:rsidRPr="00C411C9">
        <w:rPr>
          <w:rStyle w:val="Hyperlink"/>
        </w:rPr>
        <w:t>display</w:t>
      </w:r>
      <w:r w:rsidR="00184C05" w:rsidRPr="007724D9">
        <w:rPr>
          <w:rStyle w:val="Hyperlink"/>
        </w:rPr>
        <w:t>/</w:t>
      </w:r>
      <w:proofErr w:type="spellStart"/>
      <w:r w:rsidR="00184C05" w:rsidRPr="00C411C9">
        <w:rPr>
          <w:rStyle w:val="Hyperlink"/>
        </w:rPr>
        <w:t>sitemesh</w:t>
      </w:r>
      <w:proofErr w:type="spellEnd"/>
      <w:r w:rsidR="00184C05" w:rsidRPr="007724D9">
        <w:rPr>
          <w:rStyle w:val="Hyperlink"/>
        </w:rPr>
        <w:t>3/</w:t>
      </w:r>
      <w:r w:rsidR="00184C05" w:rsidRPr="00C411C9">
        <w:rPr>
          <w:rStyle w:val="Hyperlink"/>
        </w:rPr>
        <w:t>Getting</w:t>
      </w:r>
      <w:r w:rsidR="00184C05" w:rsidRPr="007724D9">
        <w:rPr>
          <w:rStyle w:val="Hyperlink"/>
        </w:rPr>
        <w:t>+</w:t>
      </w:r>
      <w:r w:rsidR="00184C05" w:rsidRPr="00C411C9">
        <w:rPr>
          <w:rStyle w:val="Hyperlink"/>
        </w:rPr>
        <w:t>Started</w:t>
      </w:r>
      <w:r w:rsidR="00184C05" w:rsidRPr="007724D9">
        <w:rPr>
          <w:rStyle w:val="Hyperlink"/>
        </w:rPr>
        <w:t>+</w:t>
      </w:r>
      <w:r w:rsidR="00184C05" w:rsidRPr="00C411C9">
        <w:rPr>
          <w:rStyle w:val="Hyperlink"/>
        </w:rPr>
        <w:t>with</w:t>
      </w:r>
      <w:r w:rsidR="00184C05" w:rsidRPr="007724D9">
        <w:rPr>
          <w:rStyle w:val="Hyperlink"/>
        </w:rPr>
        <w:t>+</w:t>
      </w:r>
      <w:proofErr w:type="spellStart"/>
      <w:r w:rsidR="00184C05" w:rsidRPr="00C411C9">
        <w:rPr>
          <w:rStyle w:val="Hyperlink"/>
        </w:rPr>
        <w:t>SiteMesh</w:t>
      </w:r>
      <w:proofErr w:type="spellEnd"/>
      <w:r w:rsidR="00184C05" w:rsidRPr="007724D9">
        <w:rPr>
          <w:rStyle w:val="Hyperlink"/>
        </w:rPr>
        <w:t>+3</w:t>
      </w:r>
      <w:r>
        <w:rPr>
          <w:rStyle w:val="Hyperlink"/>
          <w:lang w:val="ru-RU"/>
        </w:rPr>
        <w:fldChar w:fldCharType="end"/>
      </w:r>
    </w:p>
    <w:p w:rsidR="00184C05" w:rsidRPr="004D3576" w:rsidRDefault="004D3576" w:rsidP="00184C05">
      <w:pPr>
        <w:rPr>
          <w:lang w:val="ru-RU"/>
          <w:rPrChange w:id="35" w:author="Windows User" w:date="2018-03-16T11:25:00Z">
            <w:rPr/>
          </w:rPrChange>
        </w:rPr>
      </w:pPr>
      <w:ins w:id="36" w:author="Windows User" w:date="2018-03-16T11:25:00Z">
        <w:r>
          <w:rPr>
            <w:lang w:val="ru-RU"/>
          </w:rPr>
          <w:t>2)добавить</w:t>
        </w:r>
      </w:ins>
      <w:del w:id="37" w:author="Windows User" w:date="2018-03-16T11:25:00Z">
        <w:r w:rsidR="00184C05">
          <w:rPr>
            <w:lang w:val="ru-RU"/>
          </w:rPr>
          <w:delText>обівить</w:delText>
        </w:r>
      </w:del>
      <w:r w:rsidR="00184C05">
        <w:rPr>
          <w:lang w:val="ru-RU"/>
        </w:rPr>
        <w:t xml:space="preserve"> фильтр в </w:t>
      </w:r>
      <w:r w:rsidR="00184C05">
        <w:t>web</w:t>
      </w:r>
      <w:r w:rsidR="00184C05" w:rsidRPr="004D3576">
        <w:rPr>
          <w:lang w:val="ru-RU"/>
          <w:rPrChange w:id="38" w:author="Windows User" w:date="2018-03-16T11:25:00Z">
            <w:rPr/>
          </w:rPrChange>
        </w:rPr>
        <w:t>.</w:t>
      </w:r>
      <w:r w:rsidR="00184C05">
        <w:t>xml</w:t>
      </w:r>
    </w:p>
    <w:p w:rsidR="00184C05" w:rsidRPr="004D3576" w:rsidRDefault="00184C05" w:rsidP="00184C05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lang w:val="ru-RU"/>
          <w:rPrChange w:id="39" w:author="Windows User" w:date="2018-03-16T11:25:00Z">
            <w:rPr>
              <w:rFonts w:ascii="Consolas" w:hAnsi="Consolas" w:cs="Consolas"/>
              <w:sz w:val="20"/>
              <w:szCs w:val="20"/>
            </w:rPr>
          </w:rPrChange>
        </w:rPr>
      </w:pPr>
      <w:r w:rsidRPr="004D3576">
        <w:rPr>
          <w:rFonts w:ascii="Consolas" w:hAnsi="Consolas"/>
          <w:color w:val="000000"/>
          <w:sz w:val="20"/>
          <w:lang w:val="ru-RU"/>
          <w:rPrChange w:id="40" w:author="Windows User" w:date="2018-03-16T11:25:00Z">
            <w:rPr>
              <w:rFonts w:ascii="Consolas" w:hAnsi="Consolas" w:cs="Consolas"/>
              <w:color w:val="000000"/>
              <w:sz w:val="20"/>
              <w:szCs w:val="20"/>
            </w:rPr>
          </w:rPrChange>
        </w:rPr>
        <w:t xml:space="preserve">  </w:t>
      </w:r>
      <w:r w:rsidRPr="004D3576">
        <w:rPr>
          <w:rFonts w:ascii="Consolas" w:hAnsi="Consolas"/>
          <w:color w:val="008080"/>
          <w:sz w:val="20"/>
          <w:lang w:val="ru-RU"/>
          <w:rPrChange w:id="41" w:author="Windows User" w:date="2018-03-16T11:25:00Z">
            <w:rPr>
              <w:rFonts w:ascii="Consolas" w:hAnsi="Consolas" w:cs="Consolas"/>
              <w:color w:val="008080"/>
              <w:sz w:val="20"/>
              <w:szCs w:val="20"/>
            </w:rPr>
          </w:rPrChange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</w:t>
      </w:r>
      <w:r w:rsidRPr="004D3576">
        <w:rPr>
          <w:rFonts w:ascii="Consolas" w:hAnsi="Consolas"/>
          <w:color w:val="008080"/>
          <w:sz w:val="20"/>
          <w:lang w:val="ru-RU"/>
          <w:rPrChange w:id="42" w:author="Windows User" w:date="2018-03-16T11:25:00Z">
            <w:rPr>
              <w:rFonts w:ascii="Consolas" w:hAnsi="Consolas" w:cs="Consolas"/>
              <w:color w:val="008080"/>
              <w:sz w:val="20"/>
              <w:szCs w:val="20"/>
            </w:rPr>
          </w:rPrChange>
        </w:rPr>
        <w:t>&gt;</w:t>
      </w:r>
    </w:p>
    <w:p w:rsidR="00184C05" w:rsidRDefault="00184C05" w:rsidP="001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D3576">
        <w:rPr>
          <w:rFonts w:ascii="Consolas" w:hAnsi="Consolas"/>
          <w:color w:val="000000"/>
          <w:sz w:val="20"/>
          <w:lang w:val="ru-RU"/>
          <w:rPrChange w:id="43" w:author="Windows User" w:date="2018-03-16T11:25:00Z">
            <w:rPr>
              <w:rFonts w:ascii="Consolas" w:hAnsi="Consolas" w:cs="Consolas"/>
              <w:color w:val="000000"/>
              <w:sz w:val="20"/>
              <w:szCs w:val="20"/>
            </w:rPr>
          </w:rPrChange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sitemesh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C05" w:rsidRDefault="00184C05" w:rsidP="001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org.sitemesh.config.ConfigurableSiteMeshFilter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C05" w:rsidRDefault="00184C05" w:rsidP="001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C05" w:rsidRDefault="00184C05" w:rsidP="001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84C05" w:rsidRDefault="00184C05" w:rsidP="001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C05" w:rsidRDefault="00184C05" w:rsidP="001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sitemesh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C05" w:rsidRDefault="00184C05" w:rsidP="00184C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C05" w:rsidRDefault="00184C05" w:rsidP="00184C05"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84C05" w:rsidRPr="004D3576" w:rsidRDefault="004D3576" w:rsidP="00184C05">
      <w:pPr>
        <w:rPr>
          <w:lang w:val="ru-RU"/>
          <w:rPrChange w:id="44" w:author="Windows User" w:date="2018-03-16T11:25:00Z">
            <w:rPr/>
          </w:rPrChange>
        </w:rPr>
      </w:pPr>
      <w:ins w:id="45" w:author="Windows User" w:date="2018-03-16T11:25:00Z">
        <w:r>
          <w:rPr>
            <w:lang w:val="ru-RU"/>
          </w:rPr>
          <w:t>3)Создать</w:t>
        </w:r>
        <w:r w:rsidRPr="004D3576">
          <w:rPr>
            <w:lang w:val="ru-RU"/>
          </w:rPr>
          <w:t xml:space="preserve"> </w:t>
        </w:r>
        <w:r>
          <w:t>template</w:t>
        </w:r>
        <w:r w:rsidRPr="004D3576">
          <w:rPr>
            <w:lang w:val="ru-RU"/>
          </w:rPr>
          <w:t>/</w:t>
        </w:r>
        <w:r>
          <w:t>page</w:t>
        </w:r>
        <w:r w:rsidRPr="004D3576">
          <w:rPr>
            <w:lang w:val="ru-RU"/>
          </w:rPr>
          <w:t>_</w:t>
        </w:r>
        <w:r>
          <w:t>template</w:t>
        </w:r>
        <w:r w:rsidRPr="004D3576">
          <w:rPr>
            <w:lang w:val="ru-RU"/>
          </w:rPr>
          <w:t>.</w:t>
        </w:r>
        <w:proofErr w:type="spellStart"/>
        <w:r>
          <w:t>jsp</w:t>
        </w:r>
        <w:proofErr w:type="spellEnd"/>
        <w:r w:rsidRPr="004D3576">
          <w:rPr>
            <w:lang w:val="ru-RU"/>
          </w:rPr>
          <w:t xml:space="preserve"> </w:t>
        </w:r>
        <w:r>
          <w:rPr>
            <w:lang w:val="ru-RU"/>
          </w:rPr>
          <w:t xml:space="preserve">и </w:t>
        </w:r>
        <w:r w:rsidRPr="004D3576">
          <w:rPr>
            <w:lang w:val="ru-RU"/>
          </w:rPr>
          <w:t xml:space="preserve"> </w:t>
        </w:r>
      </w:ins>
      <w:r w:rsidR="00184C05">
        <w:rPr>
          <w:lang w:val="ru-RU"/>
        </w:rPr>
        <w:t>добавить</w:t>
      </w:r>
      <w:r w:rsidR="00184C05" w:rsidRPr="004D3576">
        <w:rPr>
          <w:lang w:val="ru-RU"/>
          <w:rPrChange w:id="46" w:author="Windows User" w:date="2018-03-16T11:25:00Z">
            <w:rPr/>
          </w:rPrChange>
        </w:rPr>
        <w:t xml:space="preserve"> </w:t>
      </w:r>
      <w:r w:rsidR="00184C05">
        <w:rPr>
          <w:lang w:val="ru-RU"/>
        </w:rPr>
        <w:t>необходимый</w:t>
      </w:r>
      <w:r w:rsidR="00184C05" w:rsidRPr="004D3576">
        <w:rPr>
          <w:lang w:val="ru-RU"/>
          <w:rPrChange w:id="47" w:author="Windows User" w:date="2018-03-16T11:25:00Z">
            <w:rPr/>
          </w:rPrChange>
        </w:rPr>
        <w:t xml:space="preserve"> </w:t>
      </w:r>
      <w:r w:rsidR="00184C05">
        <w:rPr>
          <w:lang w:val="ru-RU"/>
        </w:rPr>
        <w:t>минимум</w:t>
      </w:r>
      <w:r w:rsidR="00184C05" w:rsidRPr="004D3576">
        <w:rPr>
          <w:lang w:val="ru-RU"/>
          <w:rPrChange w:id="48" w:author="Windows User" w:date="2018-03-16T11:25:00Z">
            <w:rPr/>
          </w:rPrChange>
        </w:rPr>
        <w:t xml:space="preserve"> </w:t>
      </w:r>
      <w:r w:rsidR="00184C05">
        <w:rPr>
          <w:lang w:val="ru-RU"/>
        </w:rPr>
        <w:t>на</w:t>
      </w:r>
      <w:r w:rsidR="00184C05" w:rsidRPr="004D3576">
        <w:rPr>
          <w:lang w:val="ru-RU"/>
          <w:rPrChange w:id="49" w:author="Windows User" w:date="2018-03-16T11:25:00Z">
            <w:rPr/>
          </w:rPrChange>
        </w:rPr>
        <w:t xml:space="preserve"> </w:t>
      </w:r>
      <w:proofErr w:type="spellStart"/>
      <w:r w:rsidR="00184C05">
        <w:t>jsp</w:t>
      </w:r>
      <w:proofErr w:type="spellEnd"/>
    </w:p>
    <w:p w:rsidR="00184C05" w:rsidRPr="004D3576" w:rsidRDefault="00184C05" w:rsidP="00184C0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/>
          <w:color w:val="333333"/>
          <w:sz w:val="21"/>
          <w:lang w:val="ru-RU"/>
          <w:rPrChange w:id="50" w:author="Windows User" w:date="2018-03-16T11:25:00Z">
            <w:rPr>
              <w:rFonts w:ascii="Courier New" w:eastAsia="Times New Roman" w:hAnsi="Courier New" w:cs="Courier New"/>
              <w:color w:val="333333"/>
              <w:sz w:val="21"/>
              <w:szCs w:val="21"/>
            </w:rPr>
          </w:rPrChange>
        </w:rPr>
      </w:pPr>
      <w:r w:rsidRPr="004D3576">
        <w:rPr>
          <w:rFonts w:ascii="Courier New" w:hAnsi="Courier New"/>
          <w:color w:val="333333"/>
          <w:sz w:val="21"/>
          <w:lang w:val="ru-RU"/>
          <w:rPrChange w:id="51" w:author="Windows User" w:date="2018-03-16T11:25:00Z">
            <w:rPr>
              <w:rFonts w:ascii="Courier New" w:eastAsia="Times New Roman" w:hAnsi="Courier New" w:cs="Courier New"/>
              <w:color w:val="333333"/>
              <w:sz w:val="21"/>
              <w:szCs w:val="21"/>
            </w:rPr>
          </w:rPrChange>
        </w:rPr>
        <w:t>&lt;</w:t>
      </w:r>
      <w:r w:rsidRPr="00184C05">
        <w:rPr>
          <w:rFonts w:ascii="Courier New" w:eastAsia="Times New Roman" w:hAnsi="Courier New" w:cs="Courier New"/>
          <w:color w:val="333333"/>
          <w:sz w:val="21"/>
          <w:szCs w:val="21"/>
        </w:rPr>
        <w:t>html</w:t>
      </w:r>
      <w:r w:rsidRPr="004D3576">
        <w:rPr>
          <w:rFonts w:ascii="Courier New" w:hAnsi="Courier New"/>
          <w:color w:val="333333"/>
          <w:sz w:val="21"/>
          <w:lang w:val="ru-RU"/>
          <w:rPrChange w:id="52" w:author="Windows User" w:date="2018-03-16T11:25:00Z">
            <w:rPr>
              <w:rFonts w:ascii="Courier New" w:eastAsia="Times New Roman" w:hAnsi="Courier New" w:cs="Courier New"/>
              <w:color w:val="333333"/>
              <w:sz w:val="21"/>
              <w:szCs w:val="21"/>
            </w:rPr>
          </w:rPrChange>
        </w:rPr>
        <w:t>&gt;</w:t>
      </w:r>
    </w:p>
    <w:p w:rsidR="00184C05" w:rsidRPr="00184C05" w:rsidRDefault="00184C05" w:rsidP="00184C0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4D3576">
        <w:rPr>
          <w:rFonts w:ascii="Courier New" w:hAnsi="Courier New"/>
          <w:color w:val="333333"/>
          <w:sz w:val="21"/>
          <w:lang w:val="ru-RU"/>
          <w:rPrChange w:id="53" w:author="Windows User" w:date="2018-03-16T11:25:00Z">
            <w:rPr>
              <w:rFonts w:ascii="Courier New" w:eastAsia="Times New Roman" w:hAnsi="Courier New" w:cs="Courier New"/>
              <w:color w:val="333333"/>
              <w:sz w:val="21"/>
              <w:szCs w:val="21"/>
            </w:rPr>
          </w:rPrChange>
        </w:rPr>
        <w:t xml:space="preserve">  </w:t>
      </w:r>
      <w:r w:rsidRPr="00184C05">
        <w:rPr>
          <w:rFonts w:ascii="Courier New" w:eastAsia="Times New Roman" w:hAnsi="Courier New" w:cs="Courier New"/>
          <w:color w:val="333333"/>
          <w:sz w:val="21"/>
          <w:szCs w:val="21"/>
        </w:rPr>
        <w:t>&lt;head&gt;</w:t>
      </w:r>
    </w:p>
    <w:p w:rsidR="00184C05" w:rsidRPr="00184C05" w:rsidRDefault="00184C05" w:rsidP="00184C0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84C0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&lt;</w:t>
      </w:r>
      <w:proofErr w:type="gramStart"/>
      <w:r w:rsidRPr="00184C05">
        <w:rPr>
          <w:rFonts w:ascii="Courier New" w:eastAsia="Times New Roman" w:hAnsi="Courier New" w:cs="Courier New"/>
          <w:color w:val="333333"/>
          <w:sz w:val="21"/>
          <w:szCs w:val="21"/>
        </w:rPr>
        <w:t>title</w:t>
      </w:r>
      <w:proofErr w:type="gramEnd"/>
      <w:r w:rsidRPr="00184C05">
        <w:rPr>
          <w:rFonts w:ascii="Courier New" w:eastAsia="Times New Roman" w:hAnsi="Courier New" w:cs="Courier New"/>
          <w:color w:val="333333"/>
          <w:sz w:val="21"/>
          <w:szCs w:val="21"/>
        </w:rPr>
        <w:t>&gt;&lt;</w:t>
      </w:r>
      <w:proofErr w:type="spellStart"/>
      <w:r w:rsidRPr="00184C05">
        <w:rPr>
          <w:rFonts w:ascii="Courier New" w:eastAsia="Times New Roman" w:hAnsi="Courier New" w:cs="Courier New"/>
          <w:color w:val="333333"/>
          <w:sz w:val="21"/>
          <w:szCs w:val="21"/>
        </w:rPr>
        <w:t>sitemesh:write</w:t>
      </w:r>
      <w:proofErr w:type="spellEnd"/>
      <w:r w:rsidRPr="00184C0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property='title'/&gt;&lt;/title&gt;</w:t>
      </w:r>
    </w:p>
    <w:p w:rsidR="00184C05" w:rsidRPr="00184C05" w:rsidRDefault="00184C05" w:rsidP="00184C0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84C0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&lt;</w:t>
      </w:r>
      <w:proofErr w:type="spellStart"/>
      <w:r w:rsidRPr="00184C05">
        <w:rPr>
          <w:rFonts w:ascii="Courier New" w:eastAsia="Times New Roman" w:hAnsi="Courier New" w:cs="Courier New"/>
          <w:color w:val="333333"/>
          <w:sz w:val="21"/>
          <w:szCs w:val="21"/>
        </w:rPr>
        <w:t>sitemesh</w:t>
      </w:r>
      <w:proofErr w:type="gramStart"/>
      <w:r w:rsidRPr="00184C05">
        <w:rPr>
          <w:rFonts w:ascii="Courier New" w:eastAsia="Times New Roman" w:hAnsi="Courier New" w:cs="Courier New"/>
          <w:color w:val="333333"/>
          <w:sz w:val="21"/>
          <w:szCs w:val="21"/>
        </w:rPr>
        <w:t>:write</w:t>
      </w:r>
      <w:proofErr w:type="spellEnd"/>
      <w:proofErr w:type="gramEnd"/>
      <w:r w:rsidRPr="00184C0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property='head'/&gt;</w:t>
      </w:r>
    </w:p>
    <w:p w:rsidR="00184C05" w:rsidRPr="00184C05" w:rsidRDefault="00184C05" w:rsidP="00184C0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84C0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&lt;/head&gt;</w:t>
      </w:r>
    </w:p>
    <w:p w:rsidR="00184C05" w:rsidRPr="00184C05" w:rsidRDefault="00184C05" w:rsidP="00184C0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84C0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&lt;body&gt;</w:t>
      </w:r>
    </w:p>
    <w:p w:rsidR="00184C05" w:rsidRPr="00184C05" w:rsidRDefault="00184C05" w:rsidP="00184C0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84C0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&lt;</w:t>
      </w:r>
      <w:proofErr w:type="spellStart"/>
      <w:r w:rsidRPr="00184C05">
        <w:rPr>
          <w:rFonts w:ascii="Courier New" w:eastAsia="Times New Roman" w:hAnsi="Courier New" w:cs="Courier New"/>
          <w:color w:val="333333"/>
          <w:sz w:val="21"/>
          <w:szCs w:val="21"/>
        </w:rPr>
        <w:t>sitemesh</w:t>
      </w:r>
      <w:proofErr w:type="gramStart"/>
      <w:r w:rsidRPr="00184C05">
        <w:rPr>
          <w:rFonts w:ascii="Courier New" w:eastAsia="Times New Roman" w:hAnsi="Courier New" w:cs="Courier New"/>
          <w:color w:val="333333"/>
          <w:sz w:val="21"/>
          <w:szCs w:val="21"/>
        </w:rPr>
        <w:t>:write</w:t>
      </w:r>
      <w:proofErr w:type="spellEnd"/>
      <w:proofErr w:type="gramEnd"/>
      <w:r w:rsidRPr="00184C0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property='body'/&gt;</w:t>
      </w:r>
    </w:p>
    <w:p w:rsidR="00184C05" w:rsidRPr="00184C05" w:rsidRDefault="00184C05" w:rsidP="00184C0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84C05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&lt;/body&gt;</w:t>
      </w:r>
    </w:p>
    <w:p w:rsidR="00184C05" w:rsidRPr="00184C05" w:rsidRDefault="00184C05" w:rsidP="00184C0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84C05">
        <w:rPr>
          <w:rFonts w:ascii="Courier New" w:eastAsia="Times New Roman" w:hAnsi="Courier New" w:cs="Courier New"/>
          <w:color w:val="333333"/>
          <w:sz w:val="21"/>
          <w:szCs w:val="21"/>
        </w:rPr>
        <w:t>&lt;/html&gt;</w:t>
      </w:r>
    </w:p>
    <w:p w:rsidR="002F1BA2" w:rsidRDefault="002F1BA2" w:rsidP="002F1BA2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The configuration file should be created at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/WEB-INF/sitemesh3.xml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2F1BA2" w:rsidRDefault="002F1BA2" w:rsidP="002F1BA2">
      <w:pPr>
        <w:pStyle w:val="HTMLPreformatted"/>
        <w:rPr>
          <w:color w:val="333333"/>
        </w:rPr>
      </w:pPr>
      <w:r>
        <w:rPr>
          <w:color w:val="333333"/>
        </w:rPr>
        <w:t>&lt;</w:t>
      </w:r>
      <w:proofErr w:type="spellStart"/>
      <w:r>
        <w:rPr>
          <w:color w:val="333333"/>
        </w:rPr>
        <w:t>sitemesh</w:t>
      </w:r>
      <w:proofErr w:type="spellEnd"/>
      <w:r>
        <w:rPr>
          <w:color w:val="333333"/>
        </w:rPr>
        <w:t>&gt;</w:t>
      </w:r>
    </w:p>
    <w:p w:rsidR="002F1BA2" w:rsidRDefault="002F1BA2" w:rsidP="002F1BA2">
      <w:pPr>
        <w:pStyle w:val="HTMLPreformatted"/>
        <w:rPr>
          <w:color w:val="333333"/>
        </w:rPr>
      </w:pPr>
      <w:r>
        <w:rPr>
          <w:color w:val="333333"/>
        </w:rPr>
        <w:t xml:space="preserve">  &lt;mapping path="/*" decorator="/decorator.html"/&gt;</w:t>
      </w:r>
    </w:p>
    <w:p w:rsidR="002F1BA2" w:rsidRPr="00360F0B" w:rsidRDefault="002F1BA2" w:rsidP="002F1BA2">
      <w:pPr>
        <w:pStyle w:val="HTMLPreformatted"/>
        <w:rPr>
          <w:color w:val="333333"/>
          <w:lang w:val="ru-RU"/>
        </w:rPr>
      </w:pPr>
      <w:r w:rsidRPr="00360F0B">
        <w:rPr>
          <w:color w:val="333333"/>
          <w:lang w:val="ru-RU"/>
        </w:rPr>
        <w:t>&lt;/</w:t>
      </w:r>
      <w:proofErr w:type="spellStart"/>
      <w:r>
        <w:rPr>
          <w:color w:val="333333"/>
        </w:rPr>
        <w:t>sitemesh</w:t>
      </w:r>
      <w:proofErr w:type="spellEnd"/>
      <w:r w:rsidRPr="00360F0B">
        <w:rPr>
          <w:color w:val="333333"/>
          <w:lang w:val="ru-RU"/>
        </w:rPr>
        <w:t>&gt;</w:t>
      </w:r>
    </w:p>
    <w:p w:rsidR="00360F0B" w:rsidRPr="00360F0B" w:rsidRDefault="00360F0B" w:rsidP="0036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lang w:val="ru-RU"/>
        </w:rPr>
        <w:t xml:space="preserve">Или в моем проекте </w:t>
      </w:r>
      <w:r>
        <w:rPr>
          <w:lang w:val="ru-RU"/>
        </w:rPr>
        <w:br/>
      </w:r>
      <w:r w:rsidRPr="00360F0B">
        <w:rPr>
          <w:rFonts w:ascii="Consolas" w:hAnsi="Consolas" w:cs="Consolas"/>
          <w:color w:val="008080"/>
          <w:sz w:val="20"/>
          <w:szCs w:val="20"/>
          <w:lang w:val="ru-RU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highlight w:val="lightGray"/>
        </w:rPr>
        <w:t>sitemesh</w:t>
      </w:r>
      <w:proofErr w:type="spellEnd"/>
      <w:r w:rsidRPr="00360F0B">
        <w:rPr>
          <w:rFonts w:ascii="Consolas" w:hAnsi="Consolas" w:cs="Consolas"/>
          <w:color w:val="008080"/>
          <w:sz w:val="20"/>
          <w:szCs w:val="20"/>
          <w:lang w:val="ru-RU"/>
        </w:rPr>
        <w:t>&gt;</w:t>
      </w:r>
    </w:p>
    <w:p w:rsidR="00360F0B" w:rsidRDefault="00360F0B" w:rsidP="00360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60F0B">
        <w:rPr>
          <w:rFonts w:ascii="Consolas" w:hAnsi="Consolas" w:cs="Consolas"/>
          <w:color w:val="000000"/>
          <w:sz w:val="20"/>
          <w:szCs w:val="20"/>
          <w:lang w:val="ru-RU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"/*"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decorator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"/WEB-INF/template/page-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template.jsp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84C05" w:rsidRDefault="00360F0B" w:rsidP="00360F0B">
      <w:pPr>
        <w:rPr>
          <w:ins w:id="54" w:author="Windows User" w:date="2018-03-16T11:25:00Z"/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highlight w:val="lightGray"/>
        </w:rPr>
        <w:t>sitemesh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D3576" w:rsidRDefault="004D3576" w:rsidP="00360F0B">
      <w:pPr>
        <w:rPr>
          <w:ins w:id="55" w:author="Windows User" w:date="2018-03-16T11:25:00Z"/>
          <w:rFonts w:ascii="Consolas" w:hAnsi="Consolas" w:cs="Consolas"/>
          <w:color w:val="008080"/>
          <w:sz w:val="20"/>
          <w:szCs w:val="20"/>
        </w:rPr>
      </w:pPr>
    </w:p>
    <w:p w:rsidR="00184C05" w:rsidRPr="00360F0B" w:rsidRDefault="004D3576" w:rsidP="00360F0B">
      <w:pPr>
        <w:rPr>
          <w:lang w:val="ru-RU"/>
        </w:rPr>
      </w:pPr>
      <w:ins w:id="56" w:author="Windows User" w:date="2018-03-16T11:25:00Z">
        <w:r>
          <w:rPr>
            <w:lang w:val="ru-RU"/>
          </w:rPr>
          <w:t xml:space="preserve">Добавить </w:t>
        </w:r>
        <w:r>
          <w:t xml:space="preserve"> </w:t>
        </w:r>
      </w:ins>
    </w:p>
    <w:sectPr w:rsidR="00184C05" w:rsidRPr="00360F0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EF537E"/>
    <w:multiLevelType w:val="multilevel"/>
    <w:tmpl w:val="BA32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3F9"/>
    <w:rsid w:val="00184C05"/>
    <w:rsid w:val="002F1BA2"/>
    <w:rsid w:val="00360F0B"/>
    <w:rsid w:val="004D3576"/>
    <w:rsid w:val="005F2627"/>
    <w:rsid w:val="006733F9"/>
    <w:rsid w:val="00760FB0"/>
    <w:rsid w:val="007724D9"/>
    <w:rsid w:val="00AD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44E2"/>
  <w15:chartTrackingRefBased/>
  <w15:docId w15:val="{5EB5EB16-1002-44E0-99C8-5395969D1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3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733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6733F9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33F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6733F9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unhideWhenUsed/>
    <w:rsid w:val="006733F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D43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43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C0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1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1BA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4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4D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724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626">
          <w:marLeft w:val="0"/>
          <w:marRight w:val="0"/>
          <w:marTop w:val="0"/>
          <w:marBottom w:val="360"/>
          <w:divBdr>
            <w:top w:val="single" w:sz="6" w:space="12" w:color="F4F4F7"/>
            <w:left w:val="single" w:sz="6" w:space="12" w:color="F4F4F7"/>
            <w:bottom w:val="single" w:sz="6" w:space="12" w:color="F4F4F7"/>
            <w:right w:val="single" w:sz="6" w:space="12" w:color="F4F4F7"/>
          </w:divBdr>
          <w:divsChild>
            <w:div w:id="130903571">
              <w:marLeft w:val="-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9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5864">
          <w:marLeft w:val="0"/>
          <w:marRight w:val="0"/>
          <w:marTop w:val="150"/>
          <w:marBottom w:val="15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54136238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zilla.org/en-US/firefox/ne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Victoriya Miroshnichenco</cp:lastModifiedBy>
  <cp:revision>7</cp:revision>
  <dcterms:created xsi:type="dcterms:W3CDTF">2017-12-22T08:46:00Z</dcterms:created>
  <dcterms:modified xsi:type="dcterms:W3CDTF">2018-03-16T09:25:00Z</dcterms:modified>
</cp:coreProperties>
</file>